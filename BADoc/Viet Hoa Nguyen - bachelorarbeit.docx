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3341" w14:textId="03EAD511" w:rsidR="00813D42" w:rsidRDefault="00155CFA" w:rsidP="00155CFA">
      <w:pPr>
        <w:pStyle w:val="berschrift1"/>
      </w:pPr>
      <w:r w:rsidRPr="00155CFA">
        <w:t xml:space="preserve">Bachelorarbeit von </w:t>
      </w:r>
      <w:r w:rsidR="009E05E0">
        <w:t>Viet Hoa Nguyen</w:t>
      </w:r>
      <w:r w:rsidRPr="00155CFA">
        <w:t xml:space="preserve"> </w:t>
      </w:r>
      <w:r w:rsidR="003946EC">
        <w:t>bei der Immowelt AG</w:t>
      </w:r>
    </w:p>
    <w:p w14:paraId="1C052D35" w14:textId="66BFC6D0" w:rsidR="003946EC" w:rsidRPr="003946EC" w:rsidRDefault="003946EC" w:rsidP="003946EC">
      <w:r>
        <w:t>Betreuer: Maxim Fridental, Axel Schwanke, Immowelt AG</w:t>
      </w:r>
    </w:p>
    <w:p w14:paraId="3E035A25" w14:textId="21A6199B" w:rsidR="00155CFA" w:rsidRDefault="00155CFA" w:rsidP="00155CFA"/>
    <w:p w14:paraId="5761C828" w14:textId="6DCBF992" w:rsidR="007659E1" w:rsidRDefault="00E374FA" w:rsidP="007659E1">
      <w:pPr>
        <w:pStyle w:val="berschrift2"/>
      </w:pPr>
      <w:r>
        <w:t>Titel der Arbeit</w:t>
      </w:r>
    </w:p>
    <w:p w14:paraId="6F5DB824" w14:textId="68BA0560" w:rsidR="008513C6" w:rsidRDefault="009E05E0">
      <w:r w:rsidRPr="009E05E0">
        <w:t xml:space="preserve">Entwicklung eines verteilten </w:t>
      </w:r>
      <w:r w:rsidR="00D4657B" w:rsidRPr="009E05E0">
        <w:t>Cloud</w:t>
      </w:r>
      <w:r w:rsidRPr="009E05E0">
        <w:t xml:space="preserve">-basierten Systems zum </w:t>
      </w:r>
      <w:proofErr w:type="spellStart"/>
      <w:r w:rsidRPr="009E05E0">
        <w:t>Crawl</w:t>
      </w:r>
      <w:r w:rsidR="003C2BD6">
        <w:t>ing</w:t>
      </w:r>
      <w:proofErr w:type="spellEnd"/>
      <w:r w:rsidRPr="009E05E0">
        <w:t xml:space="preserve"> von öffentlichen immobilien-relevanten Daten</w:t>
      </w:r>
      <w:r w:rsidR="00D4657B">
        <w:t xml:space="preserve"> für ein großes deutsches Immobilienportal</w:t>
      </w:r>
    </w:p>
    <w:p w14:paraId="5A0FF9AF" w14:textId="19E9EFD9" w:rsidR="007956C4" w:rsidRDefault="007956C4" w:rsidP="007956C4">
      <w:pPr>
        <w:pStyle w:val="berschrift2"/>
      </w:pPr>
      <w:r w:rsidRPr="007956C4">
        <w:t>Aufgabenstellung</w:t>
      </w:r>
    </w:p>
    <w:p w14:paraId="07BE3EDA" w14:textId="51812AB2" w:rsidR="009E7C88" w:rsidRDefault="007659E1" w:rsidP="005378FF">
      <w:r>
        <w:t>Bauvorhaben, Bebauungspläne</w:t>
      </w:r>
      <w:r w:rsidR="008C468B">
        <w:t xml:space="preserve">, </w:t>
      </w:r>
      <w:r w:rsidR="006F0226">
        <w:t>Umwidmungen</w:t>
      </w:r>
      <w:r>
        <w:t xml:space="preserve"> von Flurstücken</w:t>
      </w:r>
      <w:r w:rsidR="006F0226">
        <w:t xml:space="preserve"> etc.</w:t>
      </w:r>
      <w:r w:rsidR="008C468B">
        <w:t xml:space="preserve"> können drastische Änderungen im Wert der </w:t>
      </w:r>
      <w:r w:rsidR="0068642D">
        <w:t xml:space="preserve">betroffenen </w:t>
      </w:r>
      <w:r w:rsidR="008C468B">
        <w:t xml:space="preserve">Immobilien </w:t>
      </w:r>
      <w:r w:rsidR="0068642D">
        <w:t xml:space="preserve">und </w:t>
      </w:r>
      <w:r w:rsidR="008C468B">
        <w:t xml:space="preserve">Flurstücken bedeuten. Die Veränderungen können im Voraus in Erfahrung gebracht werden, z.B. durch öffentliche Protokolle der Bauausschüsse </w:t>
      </w:r>
      <w:r w:rsidR="00230251">
        <w:t xml:space="preserve">oder </w:t>
      </w:r>
      <w:r w:rsidR="008C468B">
        <w:t>Amtsblätter. Diese w</w:t>
      </w:r>
      <w:r w:rsidR="00CB3470">
        <w:t>erden</w:t>
      </w:r>
      <w:r w:rsidR="008C468B">
        <w:t xml:space="preserve"> aber nicht von allen Eigentümern gelesen</w:t>
      </w:r>
      <w:r w:rsidR="007A074B">
        <w:t xml:space="preserve">. </w:t>
      </w:r>
      <w:r w:rsidR="0062034C">
        <w:t xml:space="preserve">Die entsprechenden </w:t>
      </w:r>
      <w:r w:rsidR="009F00CE">
        <w:t xml:space="preserve">Webseiten </w:t>
      </w:r>
      <w:r w:rsidR="00E528F6">
        <w:t>aller</w:t>
      </w:r>
      <w:r w:rsidR="0062034C">
        <w:t xml:space="preserve"> Städte, Gemeinden, anderer Behörden und Ämter sollen daher </w:t>
      </w:r>
      <w:r w:rsidR="005861BC">
        <w:t xml:space="preserve">regelmäßig </w:t>
      </w:r>
      <w:r w:rsidR="009F00CE">
        <w:t xml:space="preserve">gecrawlt </w:t>
      </w:r>
      <w:r w:rsidR="0062034C">
        <w:t xml:space="preserve">und </w:t>
      </w:r>
      <w:r w:rsidR="001B02D1">
        <w:t>neue/aktualisierte</w:t>
      </w:r>
      <w:r w:rsidR="0062034C">
        <w:t xml:space="preserve"> Immobilienwert-relevante</w:t>
      </w:r>
      <w:r w:rsidR="00340E59">
        <w:t xml:space="preserve"> Dokumente gespeichert werden.</w:t>
      </w:r>
      <w:r w:rsidR="00BC05C5">
        <w:t xml:space="preserve"> Wichtig ist der effiziente Einsatz von Crawlern</w:t>
      </w:r>
      <w:r w:rsidR="00935F4D">
        <w:t xml:space="preserve">, d.h. Webseiten </w:t>
      </w:r>
      <w:r w:rsidR="0003327B">
        <w:t xml:space="preserve">möglichst </w:t>
      </w:r>
      <w:r w:rsidR="00935F4D">
        <w:t xml:space="preserve">nur dann zu crawlen, wenn auch </w:t>
      </w:r>
      <w:r w:rsidR="001D1817">
        <w:t>neue</w:t>
      </w:r>
      <w:r w:rsidR="004B14D7">
        <w:t>/</w:t>
      </w:r>
      <w:r w:rsidR="001D1817">
        <w:t>aktualisierte Dokumente zu erwarten sind.</w:t>
      </w:r>
    </w:p>
    <w:p w14:paraId="12CD3149" w14:textId="421DAE8D" w:rsidR="007B4EB1" w:rsidRDefault="005378FF" w:rsidP="005378FF">
      <w:r>
        <w:t>Aufgabe</w:t>
      </w:r>
      <w:r w:rsidR="007B4EB1">
        <w:t>n sind</w:t>
      </w:r>
      <w:r w:rsidR="00B441A6">
        <w:t xml:space="preserve"> die</w:t>
      </w:r>
    </w:p>
    <w:p w14:paraId="119D19FF" w14:textId="4F6BD47F" w:rsidR="004F62FB" w:rsidRDefault="00C535A9" w:rsidP="004F62FB">
      <w:pPr>
        <w:pStyle w:val="Listenabsatz"/>
        <w:numPr>
          <w:ilvl w:val="0"/>
          <w:numId w:val="17"/>
        </w:numPr>
      </w:pPr>
      <w:r>
        <w:t>Konzeption einer verteilten Architektur auf Basis von Amazon Simple Queue Service und Amazon RDS zur Koordination und Steuerung der Web-Crawler-Worker.</w:t>
      </w:r>
    </w:p>
    <w:p w14:paraId="4E452F8C" w14:textId="77777777" w:rsidR="00F84C16" w:rsidRDefault="00F84C16" w:rsidP="00F84C16">
      <w:pPr>
        <w:pStyle w:val="Listenabsatz"/>
        <w:numPr>
          <w:ilvl w:val="0"/>
          <w:numId w:val="17"/>
        </w:numPr>
        <w:rPr>
          <w:moveTo w:id="0" w:author="Axel Schwanke" w:date="2018-10-15T08:02:00Z"/>
        </w:rPr>
      </w:pPr>
      <w:moveToRangeStart w:id="1" w:author="Axel Schwanke" w:date="2018-10-15T08:02:00Z" w:name="move527353800"/>
      <w:moveTo w:id="2" w:author="Axel Schwanke" w:date="2018-10-15T08:02:00Z">
        <w:r>
          <w:t>Entwicklung eines Web-Crawler-Workers auf Basis eines existierenden lokalen Web-Crawlers</w:t>
        </w:r>
      </w:moveTo>
    </w:p>
    <w:moveToRangeEnd w:id="1"/>
    <w:p w14:paraId="236D7878" w14:textId="648463BA" w:rsidR="00C45688" w:rsidRDefault="003448E9" w:rsidP="005C6EB6">
      <w:pPr>
        <w:pStyle w:val="Listenabsatz"/>
        <w:numPr>
          <w:ilvl w:val="0"/>
          <w:numId w:val="17"/>
        </w:numPr>
      </w:pPr>
      <w:r w:rsidRPr="003448E9">
        <w:t xml:space="preserve">Recherche von </w:t>
      </w:r>
      <w:proofErr w:type="spellStart"/>
      <w:r w:rsidRPr="003448E9">
        <w:t>Machine</w:t>
      </w:r>
      <w:proofErr w:type="spellEnd"/>
      <w:r w:rsidRPr="003448E9">
        <w:t>-Learning Modellen zur</w:t>
      </w:r>
      <w:r w:rsidR="00A84CD0">
        <w:t xml:space="preserve"> Steuerung und</w:t>
      </w:r>
      <w:r w:rsidRPr="003448E9">
        <w:t xml:space="preserve"> Optimierung der Web-Crawl</w:t>
      </w:r>
      <w:r w:rsidR="001B7684">
        <w:t>er</w:t>
      </w:r>
      <w:r w:rsidR="007B1CD0">
        <w:t xml:space="preserve"> Worker</w:t>
      </w:r>
      <w:r w:rsidR="00C45688">
        <w:t xml:space="preserve"> auf Basis historischer Daten </w:t>
      </w:r>
      <w:r w:rsidR="00F65895">
        <w:t xml:space="preserve">bzgl. </w:t>
      </w:r>
      <w:r w:rsidR="00C45688">
        <w:t>der Web</w:t>
      </w:r>
      <w:r w:rsidR="00F65895">
        <w:t>s</w:t>
      </w:r>
      <w:r w:rsidR="00C45688">
        <w:t>eiten</w:t>
      </w:r>
      <w:r w:rsidR="00427283">
        <w:t>/Dokumenten</w:t>
      </w:r>
      <w:r w:rsidR="00C45688">
        <w:t xml:space="preserve"> Änderungen.</w:t>
      </w:r>
    </w:p>
    <w:p w14:paraId="1A3F32B8" w14:textId="32017DF0" w:rsidR="001013A0" w:rsidRDefault="001013A0" w:rsidP="005C6EB6">
      <w:pPr>
        <w:pStyle w:val="Listenabsatz"/>
        <w:ind w:left="770"/>
      </w:pPr>
      <w:r>
        <w:t xml:space="preserve">Aufstellen eines Kriterien-Katalogs; Bewertung der </w:t>
      </w:r>
      <w:r w:rsidR="00246BA5">
        <w:t>Modelle; Auswahl eines Modells.</w:t>
      </w:r>
    </w:p>
    <w:p w14:paraId="77A0CC44" w14:textId="262876C7" w:rsidR="003448E9" w:rsidRDefault="00246BA5" w:rsidP="003448E9">
      <w:pPr>
        <w:pStyle w:val="Listenabsatz"/>
        <w:numPr>
          <w:ilvl w:val="0"/>
          <w:numId w:val="17"/>
        </w:numPr>
      </w:pPr>
      <w:r>
        <w:t>Implementierung</w:t>
      </w:r>
      <w:r w:rsidR="003448E9">
        <w:t xml:space="preserve"> </w:t>
      </w:r>
      <w:r w:rsidR="00DD16CC">
        <w:t>des ausgewählten</w:t>
      </w:r>
      <w:r w:rsidR="00F86FB6">
        <w:t xml:space="preserve"> </w:t>
      </w:r>
      <w:r w:rsidR="003448E9">
        <w:t>Model</w:t>
      </w:r>
      <w:r w:rsidR="00DD16CC">
        <w:t>l</w:t>
      </w:r>
      <w:r w:rsidR="003448E9">
        <w:t xml:space="preserve">s </w:t>
      </w:r>
      <w:r w:rsidR="00DD16CC">
        <w:t xml:space="preserve">zur Steuerung der </w:t>
      </w:r>
      <w:r w:rsidR="00EF1E4A">
        <w:t>Web-Crawler-</w:t>
      </w:r>
      <w:proofErr w:type="spellStart"/>
      <w:r w:rsidR="00EF1E4A">
        <w:t>Worker</w:t>
      </w:r>
      <w:proofErr w:type="spellEnd"/>
      <w:ins w:id="3" w:author="Axel Schwanke" w:date="2018-10-15T08:04:00Z">
        <w:r w:rsidR="00D16B56">
          <w:t>, inkl.</w:t>
        </w:r>
      </w:ins>
      <w:del w:id="4" w:author="Axel Schwanke" w:date="2018-10-15T08:03:00Z">
        <w:r w:rsidR="00EF1E4A" w:rsidDel="005030AD">
          <w:delText>.</w:delText>
        </w:r>
      </w:del>
    </w:p>
    <w:p w14:paraId="3781BF42" w14:textId="68AEB610" w:rsidR="00A31F19" w:rsidRDefault="00D16B56">
      <w:pPr>
        <w:pStyle w:val="Listenabsatz"/>
        <w:ind w:left="643"/>
        <w:rPr>
          <w:ins w:id="5" w:author="Axel Schwanke" w:date="2018-10-15T08:01:00Z"/>
        </w:rPr>
        <w:pPrChange w:id="6" w:author="Axel Schwanke" w:date="2018-10-15T08:04:00Z">
          <w:pPr>
            <w:pStyle w:val="Listenabsatz"/>
            <w:numPr>
              <w:numId w:val="17"/>
            </w:numPr>
            <w:ind w:left="643" w:hanging="360"/>
          </w:pPr>
        </w:pPrChange>
      </w:pPr>
      <w:ins w:id="7" w:author="Axel Schwanke" w:date="2018-10-15T08:05:00Z">
        <w:r>
          <w:t>a</w:t>
        </w:r>
      </w:ins>
      <w:ins w:id="8" w:author="Viet Hoa Nguyen" w:date="2019-01-11T12:32:00Z">
        <w:r w:rsidR="00241A93">
          <w:t>u</w:t>
        </w:r>
      </w:ins>
      <w:ins w:id="9" w:author="Axel Schwanke" w:date="2018-10-15T08:01:00Z">
        <w:r w:rsidR="00A31F19">
          <w:t>tomatisierte</w:t>
        </w:r>
      </w:ins>
      <w:ins w:id="10" w:author="Axel Schwanke" w:date="2018-10-15T08:05:00Z">
        <w:r>
          <w:t>m</w:t>
        </w:r>
      </w:ins>
      <w:ins w:id="11" w:author="Axel Schwanke" w:date="2018-10-15T08:01:00Z">
        <w:r w:rsidR="00A31F19">
          <w:t xml:space="preserve"> </w:t>
        </w:r>
        <w:proofErr w:type="spellStart"/>
        <w:r w:rsidR="00A31F19">
          <w:t>Deployment</w:t>
        </w:r>
        <w:proofErr w:type="spellEnd"/>
        <w:r w:rsidR="00A31F19">
          <w:t xml:space="preserve"> und Skalierung </w:t>
        </w:r>
      </w:ins>
      <w:ins w:id="12" w:author="Axel Schwanke" w:date="2018-10-15T08:04:00Z">
        <w:r w:rsidR="00BD40B1">
          <w:t>in der</w:t>
        </w:r>
      </w:ins>
      <w:ins w:id="13" w:author="Axel Schwanke" w:date="2018-10-15T08:01:00Z">
        <w:r w:rsidR="00A31F19">
          <w:t xml:space="preserve"> Amazon Cloud.</w:t>
        </w:r>
      </w:ins>
    </w:p>
    <w:p w14:paraId="03FB1C72" w14:textId="77777777" w:rsidR="00982368" w:rsidRDefault="003448E9" w:rsidP="00D23B47">
      <w:pPr>
        <w:pStyle w:val="Listenabsatz"/>
        <w:numPr>
          <w:ilvl w:val="0"/>
          <w:numId w:val="17"/>
        </w:numPr>
      </w:pPr>
      <w:r>
        <w:t>Konzeption und Implementierung einer einfache</w:t>
      </w:r>
      <w:r w:rsidR="004F1F8D">
        <w:t>n</w:t>
      </w:r>
      <w:r>
        <w:t xml:space="preserve"> GUI zur Überwachung der verteilten </w:t>
      </w:r>
      <w:r w:rsidR="00982368">
        <w:t>Web-Crawler-Worker.</w:t>
      </w:r>
    </w:p>
    <w:p w14:paraId="404893A0" w14:textId="3F183041" w:rsidR="00CF53F8" w:rsidDel="00DE5830" w:rsidRDefault="00D23B47" w:rsidP="00D23B47">
      <w:pPr>
        <w:pStyle w:val="Listenabsatz"/>
        <w:numPr>
          <w:ilvl w:val="0"/>
          <w:numId w:val="17"/>
        </w:numPr>
        <w:rPr>
          <w:moveFrom w:id="14" w:author="Axel Schwanke" w:date="2018-10-15T08:02:00Z"/>
        </w:rPr>
      </w:pPr>
      <w:moveFromRangeStart w:id="15" w:author="Axel Schwanke" w:date="2018-10-15T08:02:00Z" w:name="move527353800"/>
      <w:moveFrom w:id="16" w:author="Axel Schwanke" w:date="2018-10-15T08:02:00Z">
        <w:r w:rsidDel="00DE5830">
          <w:t>Entwicklung eines Web-Crawler-Workers auf Basis eines existierenden lokalen Web-Crawlers</w:t>
        </w:r>
      </w:moveFrom>
    </w:p>
    <w:moveFromRangeEnd w:id="15"/>
    <w:p w14:paraId="6E471D05" w14:textId="37FB1C84" w:rsidR="00D23B47" w:rsidDel="00A31F19" w:rsidRDefault="00CF53F8" w:rsidP="00D23B47">
      <w:pPr>
        <w:pStyle w:val="Listenabsatz"/>
        <w:numPr>
          <w:ilvl w:val="0"/>
          <w:numId w:val="17"/>
        </w:numPr>
        <w:rPr>
          <w:del w:id="17" w:author="Axel Schwanke" w:date="2018-10-15T08:01:00Z"/>
        </w:rPr>
      </w:pPr>
      <w:del w:id="18" w:author="Axel Schwanke" w:date="2018-10-15T08:01:00Z">
        <w:r w:rsidDel="00A31F19">
          <w:delText xml:space="preserve">Entwicklung </w:delText>
        </w:r>
        <w:r w:rsidR="00D23B47" w:rsidDel="00A31F19">
          <w:delText>automatisiertes Deployment und Skalierung auf Amazon Cloud.</w:delText>
        </w:r>
      </w:del>
    </w:p>
    <w:p w14:paraId="1D896CB0" w14:textId="62420939" w:rsidR="00C04C75" w:rsidRDefault="003471A5" w:rsidP="00C04C75">
      <w:pPr>
        <w:pStyle w:val="Listenabsatz"/>
        <w:numPr>
          <w:ilvl w:val="0"/>
          <w:numId w:val="17"/>
        </w:numPr>
      </w:pPr>
      <w:r>
        <w:t>P</w:t>
      </w:r>
      <w:r w:rsidR="00C04C75">
        <w:t>rototyp</w:t>
      </w:r>
      <w:r>
        <w:t>ischer Einsatz</w:t>
      </w:r>
      <w:r w:rsidR="00C04C75">
        <w:t xml:space="preserve">; Test der Funktionalität und Usability; Analyse und Auswertung des Tests, z.B. </w:t>
      </w:r>
      <w:r w:rsidR="005156E1">
        <w:t xml:space="preserve">Abhängigkeit der </w:t>
      </w:r>
      <w:proofErr w:type="spellStart"/>
      <w:r w:rsidR="005156E1">
        <w:t>Crawling</w:t>
      </w:r>
      <w:proofErr w:type="spellEnd"/>
      <w:r w:rsidR="005156E1">
        <w:t>-Frequenz von der Einwo</w:t>
      </w:r>
      <w:r w:rsidR="004F6C1A">
        <w:t>hnerzahl der jeweiligen Stadt/Gemeinde</w:t>
      </w:r>
      <w:r w:rsidR="00FB7D21">
        <w:t xml:space="preserve">, </w:t>
      </w:r>
      <w:r w:rsidR="00855C72">
        <w:t xml:space="preserve">Zeitdifferenz zwischen Dokument-Erstellung/Aktualisierung und </w:t>
      </w:r>
      <w:proofErr w:type="spellStart"/>
      <w:r w:rsidR="00855C72">
        <w:t>Crawling</w:t>
      </w:r>
      <w:proofErr w:type="spellEnd"/>
      <w:r w:rsidR="00855C72">
        <w:t>-Zeitpunkt.</w:t>
      </w:r>
    </w:p>
    <w:p w14:paraId="0A55ED9E" w14:textId="77777777" w:rsidR="00C04C75" w:rsidRDefault="00C04C75" w:rsidP="005C6EB6">
      <w:pPr>
        <w:pStyle w:val="Listenabsatz"/>
        <w:ind w:left="770"/>
      </w:pPr>
    </w:p>
    <w:p w14:paraId="4BE444F3" w14:textId="348F8C40" w:rsidR="00127014" w:rsidRDefault="00127014" w:rsidP="008C468B">
      <w:r>
        <w:t xml:space="preserve">Die Implementierung der Funktionen und Services soll in C# oder Python erfolgen. </w:t>
      </w:r>
    </w:p>
    <w:p w14:paraId="44490CF6" w14:textId="2B22E458" w:rsidR="00D45B40" w:rsidRDefault="005C2B8E">
      <w:pPr>
        <w:rPr>
          <w:ins w:id="19" w:author="Viet Hoa Nguyen" w:date="2019-01-11T12:54:00Z"/>
        </w:rPr>
      </w:pPr>
      <w:r>
        <w:t xml:space="preserve">Ziel der Arbeit </w:t>
      </w:r>
      <w:r w:rsidR="00620E21">
        <w:t>ist</w:t>
      </w:r>
      <w:r>
        <w:t xml:space="preserve"> einerseits die Entwicklung eines ersten</w:t>
      </w:r>
      <w:r w:rsidR="006D1F42">
        <w:t xml:space="preserve"> Prototyps </w:t>
      </w:r>
      <w:r w:rsidR="00D40297">
        <w:t xml:space="preserve">eines </w:t>
      </w:r>
      <w:r w:rsidR="006D1F42" w:rsidRPr="009E05E0">
        <w:t>verteilten Cloud-basierten Systems zum Crawl</w:t>
      </w:r>
      <w:r w:rsidR="00A74C7C">
        <w:t>en</w:t>
      </w:r>
      <w:r w:rsidR="006D1F42" w:rsidRPr="009E05E0">
        <w:t xml:space="preserve"> von öffentlichen immobilien-relevanten Daten</w:t>
      </w:r>
      <w:r w:rsidR="00D40297">
        <w:t>.</w:t>
      </w:r>
      <w:r>
        <w:t xml:space="preserve"> Andererseits sollen die Grundlagen für ein Framework gelegt werden, dass sich auch zu</w:t>
      </w:r>
      <w:r w:rsidR="00D40297">
        <w:t xml:space="preserve">m </w:t>
      </w:r>
      <w:r w:rsidR="00F462A1">
        <w:t xml:space="preserve">effizienten </w:t>
      </w:r>
      <w:r w:rsidR="00D40297">
        <w:t xml:space="preserve">verteilten </w:t>
      </w:r>
      <w:proofErr w:type="gramStart"/>
      <w:r w:rsidR="00D40297">
        <w:t xml:space="preserve">crawlen </w:t>
      </w:r>
      <w:r>
        <w:t xml:space="preserve"> </w:t>
      </w:r>
      <w:r w:rsidR="00653BB1">
        <w:t>anderer</w:t>
      </w:r>
      <w:proofErr w:type="gramEnd"/>
      <w:r>
        <w:t xml:space="preserve"> für den Immob</w:t>
      </w:r>
      <w:r w:rsidR="00653BB1">
        <w:t>i</w:t>
      </w:r>
      <w:r>
        <w:t>lienbereich interessanter Information eignet.</w:t>
      </w:r>
    </w:p>
    <w:p w14:paraId="749ECD19" w14:textId="0C509FB4" w:rsidR="00AB36F7" w:rsidRDefault="00AB36F7">
      <w:pPr>
        <w:rPr>
          <w:ins w:id="20" w:author="Viet Hoa Nguyen" w:date="2019-01-11T12:54:00Z"/>
        </w:rPr>
      </w:pPr>
      <w:ins w:id="21" w:author="Viet Hoa Nguyen" w:date="2019-01-11T12:54:00Z">
        <w:r>
          <w:fldChar w:fldCharType="begin"/>
        </w:r>
        <w:r>
          <w:instrText xml:space="preserve"> HYPERLINK "</w:instrText>
        </w:r>
        <w:r w:rsidRPr="00AB36F7">
          <w:instrText>https://medium.com/@tonywangcn/how-to-build-docker-cluster-with-celery-and-rabbitmq-in-10-minutes-13fc74d21730</w:instrText>
        </w:r>
        <w:r>
          <w:instrText xml:space="preserve">" </w:instrText>
        </w:r>
        <w:r>
          <w:fldChar w:fldCharType="separate"/>
        </w:r>
        <w:r w:rsidRPr="003C23A7">
          <w:rPr>
            <w:rStyle w:val="Hyperlink"/>
          </w:rPr>
          <w:t>https://medium.com/@tonywangcn/how-to-build-docker-cluster-with-celery-and-rabbitmq-in-10-minutes-13fc74d21730</w:t>
        </w:r>
        <w:r>
          <w:fldChar w:fldCharType="end"/>
        </w:r>
      </w:ins>
    </w:p>
    <w:p w14:paraId="72D07C4C" w14:textId="2AD2CA8C" w:rsidR="00AB36F7" w:rsidRDefault="00AB36F7">
      <w:ins w:id="22" w:author="Viet Hoa Nguyen" w:date="2019-01-11T12:54:00Z">
        <w:r w:rsidRPr="00AB36F7">
          <w:t>https://benbernardblog.com/the-tale-of-creating-a-distributed-web-crawler/</w:t>
        </w:r>
      </w:ins>
      <w:bookmarkStart w:id="23" w:name="_GoBack"/>
      <w:bookmarkEnd w:id="23"/>
    </w:p>
    <w:p w14:paraId="3CD9141E" w14:textId="77777777" w:rsidR="00C95A13" w:rsidRPr="00C95A13" w:rsidRDefault="00C95A13" w:rsidP="00C95A13"/>
    <w:sectPr w:rsidR="00C95A13" w:rsidRPr="00C95A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1723"/>
    <w:multiLevelType w:val="hybridMultilevel"/>
    <w:tmpl w:val="8EA87064"/>
    <w:lvl w:ilvl="0" w:tplc="AD1214C6">
      <w:numFmt w:val="bullet"/>
      <w:lvlText w:val="-"/>
      <w:lvlJc w:val="left"/>
      <w:pPr>
        <w:ind w:left="91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0C990E70"/>
    <w:multiLevelType w:val="hybridMultilevel"/>
    <w:tmpl w:val="FDA2D1EC"/>
    <w:lvl w:ilvl="0" w:tplc="AD1214C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BC6DBB"/>
    <w:multiLevelType w:val="hybridMultilevel"/>
    <w:tmpl w:val="535438DE"/>
    <w:lvl w:ilvl="0" w:tplc="AD121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2EC1"/>
    <w:multiLevelType w:val="hybridMultilevel"/>
    <w:tmpl w:val="DD581BE4"/>
    <w:lvl w:ilvl="0" w:tplc="AD121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D167F"/>
    <w:multiLevelType w:val="hybridMultilevel"/>
    <w:tmpl w:val="4114EE6E"/>
    <w:lvl w:ilvl="0" w:tplc="AD121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81E36"/>
    <w:multiLevelType w:val="hybridMultilevel"/>
    <w:tmpl w:val="5A165D02"/>
    <w:lvl w:ilvl="0" w:tplc="AD121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77A5D"/>
    <w:multiLevelType w:val="hybridMultilevel"/>
    <w:tmpl w:val="1D7ED14E"/>
    <w:lvl w:ilvl="0" w:tplc="AD121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B1455"/>
    <w:multiLevelType w:val="hybridMultilevel"/>
    <w:tmpl w:val="4F32C92E"/>
    <w:lvl w:ilvl="0" w:tplc="AD121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57B37"/>
    <w:multiLevelType w:val="hybridMultilevel"/>
    <w:tmpl w:val="8CD448E2"/>
    <w:lvl w:ilvl="0" w:tplc="AD121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F7A51"/>
    <w:multiLevelType w:val="hybridMultilevel"/>
    <w:tmpl w:val="81EE06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C6EAE"/>
    <w:multiLevelType w:val="multilevel"/>
    <w:tmpl w:val="BFA250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30065D0"/>
    <w:multiLevelType w:val="hybridMultilevel"/>
    <w:tmpl w:val="69123ACA"/>
    <w:lvl w:ilvl="0" w:tplc="AD1214C6">
      <w:numFmt w:val="bullet"/>
      <w:lvlText w:val="-"/>
      <w:lvlJc w:val="left"/>
      <w:pPr>
        <w:ind w:left="91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 w15:restartNumberingAfterBreak="0">
    <w:nsid w:val="54591ACC"/>
    <w:multiLevelType w:val="multilevel"/>
    <w:tmpl w:val="92DA41D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3D7D85"/>
    <w:multiLevelType w:val="hybridMultilevel"/>
    <w:tmpl w:val="733C5848"/>
    <w:lvl w:ilvl="0" w:tplc="AD1214C6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64E74431"/>
    <w:multiLevelType w:val="hybridMultilevel"/>
    <w:tmpl w:val="BEB6D2C0"/>
    <w:lvl w:ilvl="0" w:tplc="04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700834AE"/>
    <w:multiLevelType w:val="hybridMultilevel"/>
    <w:tmpl w:val="5434BA7E"/>
    <w:lvl w:ilvl="0" w:tplc="AD121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2081F"/>
    <w:multiLevelType w:val="hybridMultilevel"/>
    <w:tmpl w:val="F646804A"/>
    <w:lvl w:ilvl="0" w:tplc="AD1214C6">
      <w:numFmt w:val="bullet"/>
      <w:lvlText w:val="-"/>
      <w:lvlJc w:val="left"/>
      <w:pPr>
        <w:ind w:left="91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6"/>
  </w:num>
  <w:num w:numId="5">
    <w:abstractNumId w:val="4"/>
  </w:num>
  <w:num w:numId="6">
    <w:abstractNumId w:val="15"/>
  </w:num>
  <w:num w:numId="7">
    <w:abstractNumId w:val="6"/>
  </w:num>
  <w:num w:numId="8">
    <w:abstractNumId w:val="11"/>
  </w:num>
  <w:num w:numId="9">
    <w:abstractNumId w:val="3"/>
  </w:num>
  <w:num w:numId="10">
    <w:abstractNumId w:val="13"/>
  </w:num>
  <w:num w:numId="11">
    <w:abstractNumId w:val="0"/>
  </w:num>
  <w:num w:numId="12">
    <w:abstractNumId w:val="7"/>
  </w:num>
  <w:num w:numId="13">
    <w:abstractNumId w:val="8"/>
  </w:num>
  <w:num w:numId="14">
    <w:abstractNumId w:val="5"/>
  </w:num>
  <w:num w:numId="15">
    <w:abstractNumId w:val="10"/>
  </w:num>
  <w:num w:numId="16">
    <w:abstractNumId w:val="12"/>
  </w:num>
  <w:num w:numId="17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xel Schwanke">
    <w15:presenceInfo w15:providerId="Windows Live" w15:userId="72b1538f5bc9f112"/>
  </w15:person>
  <w15:person w15:author="Viet Hoa Nguyen">
    <w15:presenceInfo w15:providerId="None" w15:userId="Viet Hoa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D84"/>
    <w:rsid w:val="0001048D"/>
    <w:rsid w:val="0003327B"/>
    <w:rsid w:val="000340A6"/>
    <w:rsid w:val="0004586A"/>
    <w:rsid w:val="000675B4"/>
    <w:rsid w:val="00075677"/>
    <w:rsid w:val="000769B5"/>
    <w:rsid w:val="0007701E"/>
    <w:rsid w:val="0009392B"/>
    <w:rsid w:val="000D5A84"/>
    <w:rsid w:val="001013A0"/>
    <w:rsid w:val="001073D5"/>
    <w:rsid w:val="00127014"/>
    <w:rsid w:val="00127181"/>
    <w:rsid w:val="00135FCD"/>
    <w:rsid w:val="00141A41"/>
    <w:rsid w:val="00155CFA"/>
    <w:rsid w:val="00175C36"/>
    <w:rsid w:val="001923FC"/>
    <w:rsid w:val="001A2C15"/>
    <w:rsid w:val="001A61C8"/>
    <w:rsid w:val="001A745F"/>
    <w:rsid w:val="001B02D1"/>
    <w:rsid w:val="001B2FBD"/>
    <w:rsid w:val="001B7684"/>
    <w:rsid w:val="001C117C"/>
    <w:rsid w:val="001C2332"/>
    <w:rsid w:val="001D1817"/>
    <w:rsid w:val="001D6ACB"/>
    <w:rsid w:val="001E2F41"/>
    <w:rsid w:val="001E5031"/>
    <w:rsid w:val="00206B93"/>
    <w:rsid w:val="00213D99"/>
    <w:rsid w:val="00216543"/>
    <w:rsid w:val="00217080"/>
    <w:rsid w:val="002252CD"/>
    <w:rsid w:val="00227F62"/>
    <w:rsid w:val="00230251"/>
    <w:rsid w:val="00235E3C"/>
    <w:rsid w:val="00241534"/>
    <w:rsid w:val="00241A93"/>
    <w:rsid w:val="00246BA5"/>
    <w:rsid w:val="00261E72"/>
    <w:rsid w:val="00265A1D"/>
    <w:rsid w:val="002674C0"/>
    <w:rsid w:val="0028091E"/>
    <w:rsid w:val="002844E7"/>
    <w:rsid w:val="00284E30"/>
    <w:rsid w:val="00295458"/>
    <w:rsid w:val="002A38CD"/>
    <w:rsid w:val="002A786A"/>
    <w:rsid w:val="002A7E30"/>
    <w:rsid w:val="002B0930"/>
    <w:rsid w:val="002B4729"/>
    <w:rsid w:val="002B59C1"/>
    <w:rsid w:val="002B634D"/>
    <w:rsid w:val="002B711E"/>
    <w:rsid w:val="002D0254"/>
    <w:rsid w:val="002D1CBA"/>
    <w:rsid w:val="002E4134"/>
    <w:rsid w:val="002F4916"/>
    <w:rsid w:val="00313654"/>
    <w:rsid w:val="00322FFD"/>
    <w:rsid w:val="00340E59"/>
    <w:rsid w:val="003448E9"/>
    <w:rsid w:val="003471A5"/>
    <w:rsid w:val="00362BBB"/>
    <w:rsid w:val="00370D67"/>
    <w:rsid w:val="0038531C"/>
    <w:rsid w:val="00391876"/>
    <w:rsid w:val="00391A72"/>
    <w:rsid w:val="003946EC"/>
    <w:rsid w:val="003B487A"/>
    <w:rsid w:val="003C2BD6"/>
    <w:rsid w:val="003C3911"/>
    <w:rsid w:val="003F77D6"/>
    <w:rsid w:val="004026E4"/>
    <w:rsid w:val="0040536F"/>
    <w:rsid w:val="0041615E"/>
    <w:rsid w:val="00427283"/>
    <w:rsid w:val="004462DF"/>
    <w:rsid w:val="0044741E"/>
    <w:rsid w:val="0045141C"/>
    <w:rsid w:val="00457DA2"/>
    <w:rsid w:val="0047574D"/>
    <w:rsid w:val="00483B1D"/>
    <w:rsid w:val="00487802"/>
    <w:rsid w:val="00491057"/>
    <w:rsid w:val="004A7D40"/>
    <w:rsid w:val="004B005F"/>
    <w:rsid w:val="004B14D7"/>
    <w:rsid w:val="004B43C2"/>
    <w:rsid w:val="004D6431"/>
    <w:rsid w:val="004F1F8D"/>
    <w:rsid w:val="004F62FB"/>
    <w:rsid w:val="004F6C1A"/>
    <w:rsid w:val="005030AD"/>
    <w:rsid w:val="005156E1"/>
    <w:rsid w:val="00523442"/>
    <w:rsid w:val="00527FB5"/>
    <w:rsid w:val="005307D3"/>
    <w:rsid w:val="00535134"/>
    <w:rsid w:val="005378FF"/>
    <w:rsid w:val="005418A5"/>
    <w:rsid w:val="00542AC6"/>
    <w:rsid w:val="00551710"/>
    <w:rsid w:val="00551B78"/>
    <w:rsid w:val="0055744E"/>
    <w:rsid w:val="00562269"/>
    <w:rsid w:val="00562E0A"/>
    <w:rsid w:val="00564D84"/>
    <w:rsid w:val="00570E24"/>
    <w:rsid w:val="005861BC"/>
    <w:rsid w:val="0059428E"/>
    <w:rsid w:val="00594846"/>
    <w:rsid w:val="005B49A4"/>
    <w:rsid w:val="005C2B8E"/>
    <w:rsid w:val="005C3913"/>
    <w:rsid w:val="005C6A73"/>
    <w:rsid w:val="005C6EB6"/>
    <w:rsid w:val="005D6E19"/>
    <w:rsid w:val="005E3C90"/>
    <w:rsid w:val="005F7B1C"/>
    <w:rsid w:val="0062034C"/>
    <w:rsid w:val="00620E21"/>
    <w:rsid w:val="00636BB9"/>
    <w:rsid w:val="00647684"/>
    <w:rsid w:val="00653BB1"/>
    <w:rsid w:val="00675B59"/>
    <w:rsid w:val="006762CD"/>
    <w:rsid w:val="00677313"/>
    <w:rsid w:val="0068642D"/>
    <w:rsid w:val="006B357A"/>
    <w:rsid w:val="006B63CC"/>
    <w:rsid w:val="006D1F42"/>
    <w:rsid w:val="006D2717"/>
    <w:rsid w:val="006D578E"/>
    <w:rsid w:val="006F0226"/>
    <w:rsid w:val="006F5716"/>
    <w:rsid w:val="00703010"/>
    <w:rsid w:val="00706D40"/>
    <w:rsid w:val="00722742"/>
    <w:rsid w:val="00735656"/>
    <w:rsid w:val="00742DD4"/>
    <w:rsid w:val="00746AE6"/>
    <w:rsid w:val="007658FE"/>
    <w:rsid w:val="007659E1"/>
    <w:rsid w:val="0078141F"/>
    <w:rsid w:val="007956C4"/>
    <w:rsid w:val="007A074B"/>
    <w:rsid w:val="007A1975"/>
    <w:rsid w:val="007B0109"/>
    <w:rsid w:val="007B1CD0"/>
    <w:rsid w:val="007B4EB1"/>
    <w:rsid w:val="007E6028"/>
    <w:rsid w:val="007F6EAC"/>
    <w:rsid w:val="00803294"/>
    <w:rsid w:val="008049A1"/>
    <w:rsid w:val="00813D42"/>
    <w:rsid w:val="0082201A"/>
    <w:rsid w:val="00826D1A"/>
    <w:rsid w:val="008349EF"/>
    <w:rsid w:val="008513C6"/>
    <w:rsid w:val="008550BF"/>
    <w:rsid w:val="00855C72"/>
    <w:rsid w:val="00867D50"/>
    <w:rsid w:val="00867FAF"/>
    <w:rsid w:val="00873E58"/>
    <w:rsid w:val="008873E1"/>
    <w:rsid w:val="008A7C45"/>
    <w:rsid w:val="008B42CB"/>
    <w:rsid w:val="008C468B"/>
    <w:rsid w:val="008F51CE"/>
    <w:rsid w:val="009114EE"/>
    <w:rsid w:val="009231F0"/>
    <w:rsid w:val="00935F4D"/>
    <w:rsid w:val="00971B69"/>
    <w:rsid w:val="009754DA"/>
    <w:rsid w:val="0098036C"/>
    <w:rsid w:val="00982368"/>
    <w:rsid w:val="00987CC2"/>
    <w:rsid w:val="009905F0"/>
    <w:rsid w:val="009A2103"/>
    <w:rsid w:val="009A512F"/>
    <w:rsid w:val="009C4726"/>
    <w:rsid w:val="009C5CEC"/>
    <w:rsid w:val="009E05E0"/>
    <w:rsid w:val="009E7C88"/>
    <w:rsid w:val="009F00CE"/>
    <w:rsid w:val="009F16B6"/>
    <w:rsid w:val="00A31F19"/>
    <w:rsid w:val="00A42C29"/>
    <w:rsid w:val="00A437DA"/>
    <w:rsid w:val="00A46C6C"/>
    <w:rsid w:val="00A5192E"/>
    <w:rsid w:val="00A5547B"/>
    <w:rsid w:val="00A5678E"/>
    <w:rsid w:val="00A64A38"/>
    <w:rsid w:val="00A74C7C"/>
    <w:rsid w:val="00A8410F"/>
    <w:rsid w:val="00A84653"/>
    <w:rsid w:val="00A84CD0"/>
    <w:rsid w:val="00AA3BFD"/>
    <w:rsid w:val="00AA40B7"/>
    <w:rsid w:val="00AB0058"/>
    <w:rsid w:val="00AB36F7"/>
    <w:rsid w:val="00AB4121"/>
    <w:rsid w:val="00AB4D68"/>
    <w:rsid w:val="00AC166A"/>
    <w:rsid w:val="00AC24B8"/>
    <w:rsid w:val="00AD22A7"/>
    <w:rsid w:val="00AD59D2"/>
    <w:rsid w:val="00AE1A1B"/>
    <w:rsid w:val="00AE7566"/>
    <w:rsid w:val="00B01098"/>
    <w:rsid w:val="00B01AA1"/>
    <w:rsid w:val="00B04DE5"/>
    <w:rsid w:val="00B1543F"/>
    <w:rsid w:val="00B3159A"/>
    <w:rsid w:val="00B32B13"/>
    <w:rsid w:val="00B32EE6"/>
    <w:rsid w:val="00B431E8"/>
    <w:rsid w:val="00B441A6"/>
    <w:rsid w:val="00B50342"/>
    <w:rsid w:val="00B53807"/>
    <w:rsid w:val="00B575CF"/>
    <w:rsid w:val="00B65B5A"/>
    <w:rsid w:val="00B724E0"/>
    <w:rsid w:val="00B82A0A"/>
    <w:rsid w:val="00BB1BB5"/>
    <w:rsid w:val="00BB20FF"/>
    <w:rsid w:val="00BC05C5"/>
    <w:rsid w:val="00BD0703"/>
    <w:rsid w:val="00BD40B1"/>
    <w:rsid w:val="00BF4EB3"/>
    <w:rsid w:val="00BF684F"/>
    <w:rsid w:val="00C04C75"/>
    <w:rsid w:val="00C07F6B"/>
    <w:rsid w:val="00C32D1D"/>
    <w:rsid w:val="00C3393F"/>
    <w:rsid w:val="00C45688"/>
    <w:rsid w:val="00C535A9"/>
    <w:rsid w:val="00C55C89"/>
    <w:rsid w:val="00C573B7"/>
    <w:rsid w:val="00C57F11"/>
    <w:rsid w:val="00C72CAE"/>
    <w:rsid w:val="00C860DA"/>
    <w:rsid w:val="00C915DB"/>
    <w:rsid w:val="00C95A13"/>
    <w:rsid w:val="00CA0B3C"/>
    <w:rsid w:val="00CB3470"/>
    <w:rsid w:val="00CB7FE6"/>
    <w:rsid w:val="00CC6BEC"/>
    <w:rsid w:val="00CD4D54"/>
    <w:rsid w:val="00CD6511"/>
    <w:rsid w:val="00CF53F8"/>
    <w:rsid w:val="00D02497"/>
    <w:rsid w:val="00D0597C"/>
    <w:rsid w:val="00D07E98"/>
    <w:rsid w:val="00D16B56"/>
    <w:rsid w:val="00D16F6E"/>
    <w:rsid w:val="00D23B47"/>
    <w:rsid w:val="00D31CD0"/>
    <w:rsid w:val="00D346AA"/>
    <w:rsid w:val="00D40297"/>
    <w:rsid w:val="00D45B40"/>
    <w:rsid w:val="00D4657B"/>
    <w:rsid w:val="00D61705"/>
    <w:rsid w:val="00D702C2"/>
    <w:rsid w:val="00D902D4"/>
    <w:rsid w:val="00DA339F"/>
    <w:rsid w:val="00DA34DB"/>
    <w:rsid w:val="00DA35DB"/>
    <w:rsid w:val="00DD16CC"/>
    <w:rsid w:val="00DE5830"/>
    <w:rsid w:val="00DE6689"/>
    <w:rsid w:val="00E06F3C"/>
    <w:rsid w:val="00E0752B"/>
    <w:rsid w:val="00E127AD"/>
    <w:rsid w:val="00E24DBA"/>
    <w:rsid w:val="00E25E22"/>
    <w:rsid w:val="00E374FA"/>
    <w:rsid w:val="00E45239"/>
    <w:rsid w:val="00E509DC"/>
    <w:rsid w:val="00E528F6"/>
    <w:rsid w:val="00E52B8B"/>
    <w:rsid w:val="00E562C4"/>
    <w:rsid w:val="00E56FF2"/>
    <w:rsid w:val="00E648F1"/>
    <w:rsid w:val="00E70B8F"/>
    <w:rsid w:val="00E77194"/>
    <w:rsid w:val="00E83E53"/>
    <w:rsid w:val="00EA552D"/>
    <w:rsid w:val="00EB7CF4"/>
    <w:rsid w:val="00EC7508"/>
    <w:rsid w:val="00ED5078"/>
    <w:rsid w:val="00EF1E4A"/>
    <w:rsid w:val="00EF7995"/>
    <w:rsid w:val="00F01D03"/>
    <w:rsid w:val="00F07987"/>
    <w:rsid w:val="00F275D6"/>
    <w:rsid w:val="00F462A1"/>
    <w:rsid w:val="00F57549"/>
    <w:rsid w:val="00F65895"/>
    <w:rsid w:val="00F76D52"/>
    <w:rsid w:val="00F82B40"/>
    <w:rsid w:val="00F84C16"/>
    <w:rsid w:val="00F86FB6"/>
    <w:rsid w:val="00FA246A"/>
    <w:rsid w:val="00FA4ABB"/>
    <w:rsid w:val="00FA6943"/>
    <w:rsid w:val="00FB7D21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ED91"/>
  <w15:docId w15:val="{2A62F410-7BBD-41AC-A49A-FADF13FC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5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5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5C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E3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27FB5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27FB5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6EB6"/>
    <w:rPr>
      <w:rFonts w:ascii="Tahoma" w:hAnsi="Tahoma" w:cs="Tahoma"/>
      <w:sz w:val="16"/>
      <w:szCs w:val="1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3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Schwanke</dc:creator>
  <cp:lastModifiedBy>Viet Hoa Nguyen</cp:lastModifiedBy>
  <cp:revision>69</cp:revision>
  <dcterms:created xsi:type="dcterms:W3CDTF">2018-09-06T09:11:00Z</dcterms:created>
  <dcterms:modified xsi:type="dcterms:W3CDTF">2019-01-11T11:54:00Z</dcterms:modified>
</cp:coreProperties>
</file>